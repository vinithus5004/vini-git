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453F2" w:rsidRDefault="000453F2">
      <w:pPr>
        <w:rPr>
          <w:b/>
          <w:color w:val="000000" w:themeColor="text1"/>
          <w:sz w:val="40"/>
          <w:szCs w:val="40"/>
        </w:rPr>
      </w:pPr>
      <w:r w:rsidRPr="000453F2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むかし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昔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344C77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4C77" w:rsidRPr="00344C7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344C7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0453F2">
        <w:rPr>
          <w:rFonts w:hint="eastAsia"/>
          <w:b/>
          <w:color w:val="000000" w:themeColor="text1"/>
          <w:sz w:val="40"/>
          <w:szCs w:val="40"/>
          <w:highlight w:val="darkGray"/>
        </w:rPr>
        <w:t>ありけり。〉</w:t>
      </w:r>
    </w:p>
    <w:p w:rsidR="000453F2" w:rsidRDefault="00344C7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  <w:r w:rsidR="00185241">
        <w:rPr>
          <w:color w:val="000000" w:themeColor="text1"/>
          <w:sz w:val="40"/>
          <w:szCs w:val="40"/>
        </w:rPr>
        <w:t>H</w:t>
      </w:r>
      <w:r w:rsidR="00FF22E0">
        <w:rPr>
          <w:color w:val="000000" w:themeColor="text1"/>
          <w:sz w:val="40"/>
          <w:szCs w:val="40"/>
        </w:rPr>
        <w:t>á muito tempo, havia um</w:t>
      </w:r>
      <w:r w:rsidR="00E55F78">
        <w:rPr>
          <w:color w:val="000000" w:themeColor="text1"/>
          <w:sz w:val="40"/>
          <w:szCs w:val="40"/>
        </w:rPr>
        <w:t>a raposa demô</w:t>
      </w:r>
      <w:r w:rsidR="00FF22E0">
        <w:rPr>
          <w:color w:val="000000" w:themeColor="text1"/>
          <w:sz w:val="40"/>
          <w:szCs w:val="40"/>
        </w:rPr>
        <w:t>nio</w:t>
      </w:r>
      <w:r>
        <w:rPr>
          <w:color w:val="000000" w:themeColor="text1"/>
          <w:sz w:val="40"/>
          <w:szCs w:val="40"/>
        </w:rPr>
        <w:t>}</w:t>
      </w:r>
    </w:p>
    <w:p w:rsidR="00344C77" w:rsidRDefault="00344C77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昔</w:t>
      </w:r>
      <w:r w:rsidR="00A8473B">
        <w:rPr>
          <w:color w:val="000000" w:themeColor="text1"/>
          <w:sz w:val="40"/>
          <w:szCs w:val="40"/>
        </w:rPr>
        <w:t xml:space="preserve"> = tempos antigos</w:t>
      </w:r>
      <w:r>
        <w:rPr>
          <w:color w:val="000000" w:themeColor="text1"/>
          <w:sz w:val="40"/>
          <w:szCs w:val="40"/>
        </w:rPr>
        <w:t>, há muito tempo.</w:t>
      </w:r>
    </w:p>
    <w:p w:rsidR="00344C77" w:rsidRDefault="002F7C56">
      <w:pPr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妖狐</w:t>
      </w:r>
      <w:r>
        <w:rPr>
          <w:color w:val="000000" w:themeColor="text1"/>
          <w:sz w:val="40"/>
          <w:szCs w:val="40"/>
        </w:rPr>
        <w:t xml:space="preserve"> </w:t>
      </w:r>
      <w:r w:rsidR="00E87670">
        <w:rPr>
          <w:color w:val="000000" w:themeColor="text1"/>
          <w:sz w:val="40"/>
          <w:szCs w:val="40"/>
        </w:rPr>
        <w:t>(</w:t>
      </w:r>
      <w:r w:rsidR="00E87670">
        <w:rPr>
          <w:rFonts w:hint="eastAsia"/>
          <w:color w:val="000000" w:themeColor="text1"/>
          <w:sz w:val="40"/>
          <w:szCs w:val="40"/>
        </w:rPr>
        <w:t>よう・こ</w:t>
      </w:r>
      <w:r w:rsidR="00E87670">
        <w:rPr>
          <w:color w:val="000000" w:themeColor="text1"/>
          <w:sz w:val="40"/>
          <w:szCs w:val="40"/>
        </w:rPr>
        <w:t xml:space="preserve">) </w:t>
      </w:r>
      <w:r>
        <w:rPr>
          <w:color w:val="000000" w:themeColor="text1"/>
          <w:sz w:val="40"/>
          <w:szCs w:val="40"/>
        </w:rPr>
        <w:t>= espírito de uma raposa mitológica</w:t>
      </w:r>
      <w:r w:rsidR="00E87670">
        <w:rPr>
          <w:color w:val="000000" w:themeColor="text1"/>
          <w:sz w:val="40"/>
          <w:szCs w:val="40"/>
        </w:rPr>
        <w:t>, demônio raposa</w:t>
      </w:r>
      <w:r>
        <w:rPr>
          <w:color w:val="000000" w:themeColor="text1"/>
          <w:sz w:val="40"/>
          <w:szCs w:val="40"/>
        </w:rPr>
        <w:t>. (Existente na cultura japonesa)</w:t>
      </w:r>
    </w:p>
    <w:p w:rsidR="002F7C56" w:rsidRDefault="00E67BED">
      <w:pPr>
        <w:rPr>
          <w:color w:val="000000" w:themeColor="text1"/>
          <w:sz w:val="40"/>
          <w:szCs w:val="40"/>
        </w:rPr>
      </w:pPr>
      <w:r w:rsidRPr="00F822C5">
        <w:rPr>
          <w:rFonts w:hint="eastAsia"/>
          <w:color w:val="806000" w:themeColor="accent4" w:themeShade="80"/>
          <w:sz w:val="40"/>
          <w:szCs w:val="40"/>
        </w:rPr>
        <w:t>ありけり</w:t>
      </w:r>
      <w:r>
        <w:rPr>
          <w:color w:val="000000" w:themeColor="text1"/>
          <w:sz w:val="40"/>
          <w:szCs w:val="40"/>
        </w:rPr>
        <w:t xml:space="preserve"> = havia, existia</w:t>
      </w:r>
      <w:r w:rsidR="005D5EE1">
        <w:rPr>
          <w:rFonts w:hint="eastAsia"/>
          <w:color w:val="000000" w:themeColor="text1"/>
          <w:sz w:val="40"/>
          <w:szCs w:val="40"/>
        </w:rPr>
        <w:t xml:space="preserve">. </w:t>
      </w:r>
      <w:r w:rsidR="005D5EE1">
        <w:rPr>
          <w:color w:val="000000" w:themeColor="text1"/>
          <w:sz w:val="40"/>
          <w:szCs w:val="40"/>
        </w:rPr>
        <w:t>(</w:t>
      </w:r>
      <w:proofErr w:type="gramStart"/>
      <w:r w:rsidR="005D5EE1">
        <w:rPr>
          <w:color w:val="000000" w:themeColor="text1"/>
          <w:sz w:val="40"/>
          <w:szCs w:val="40"/>
        </w:rPr>
        <w:t>haste</w:t>
      </w:r>
      <w:proofErr w:type="gramEnd"/>
      <w:r w:rsidR="005D5EE1">
        <w:rPr>
          <w:color w:val="000000" w:themeColor="text1"/>
          <w:sz w:val="40"/>
          <w:szCs w:val="40"/>
        </w:rPr>
        <w:t xml:space="preserve"> verbal</w:t>
      </w:r>
      <w:r w:rsidR="005D5EE1">
        <w:rPr>
          <w:rFonts w:hint="eastAsia"/>
          <w:color w:val="000000" w:themeColor="text1"/>
          <w:sz w:val="40"/>
          <w:szCs w:val="40"/>
        </w:rPr>
        <w:t xml:space="preserve"> de </w:t>
      </w:r>
      <w:r w:rsidR="005D5EE1">
        <w:rPr>
          <w:rFonts w:hint="eastAsia"/>
          <w:color w:val="000000" w:themeColor="text1"/>
          <w:sz w:val="40"/>
          <w:szCs w:val="40"/>
        </w:rPr>
        <w:t>ある</w:t>
      </w:r>
      <w:r w:rsidR="005D5EE1">
        <w:rPr>
          <w:color w:val="000000" w:themeColor="text1"/>
          <w:sz w:val="40"/>
          <w:szCs w:val="40"/>
        </w:rPr>
        <w:t xml:space="preserve"> + </w:t>
      </w:r>
      <w:r w:rsidR="005D5EE1">
        <w:rPr>
          <w:color w:val="000000" w:themeColor="text1"/>
          <w:sz w:val="40"/>
          <w:szCs w:val="40"/>
        </w:rPr>
        <w:t>けり</w:t>
      </w:r>
      <w:r w:rsidR="005D5EE1">
        <w:rPr>
          <w:color w:val="000000" w:themeColor="text1"/>
          <w:sz w:val="40"/>
          <w:szCs w:val="40"/>
        </w:rPr>
        <w:t>)</w:t>
      </w:r>
      <w:r>
        <w:rPr>
          <w:color w:val="000000" w:themeColor="text1"/>
          <w:sz w:val="40"/>
          <w:szCs w:val="40"/>
        </w:rPr>
        <w:t xml:space="preserve">. O auxiliar </w:t>
      </w:r>
      <w:r>
        <w:rPr>
          <w:rFonts w:hint="eastAsia"/>
          <w:color w:val="000000" w:themeColor="text1"/>
          <w:sz w:val="40"/>
          <w:szCs w:val="40"/>
        </w:rPr>
        <w:t>「けり」</w:t>
      </w:r>
      <w:r>
        <w:rPr>
          <w:color w:val="000000" w:themeColor="text1"/>
          <w:sz w:val="40"/>
          <w:szCs w:val="40"/>
        </w:rPr>
        <w:t>está sendo utilizado para criar um tempo passado de forma poética.</w:t>
      </w:r>
      <w:r w:rsidR="005D5EE1">
        <w:rPr>
          <w:rFonts w:hint="eastAsia"/>
          <w:color w:val="000000" w:themeColor="text1"/>
          <w:sz w:val="40"/>
          <w:szCs w:val="40"/>
        </w:rPr>
        <w:t xml:space="preserve"> </w:t>
      </w:r>
    </w:p>
    <w:p w:rsidR="000453F2" w:rsidRPr="004C36BC" w:rsidRDefault="004C36BC">
      <w:pPr>
        <w:rPr>
          <w:b/>
          <w:color w:val="000000" w:themeColor="text1"/>
          <w:sz w:val="40"/>
          <w:szCs w:val="40"/>
        </w:rPr>
      </w:pPr>
      <w:r w:rsidRPr="004C36BC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4C36BC">
        <w:rPr>
          <w:b/>
          <w:color w:val="000000" w:themeColor="text1"/>
          <w:sz w:val="40"/>
          <w:szCs w:val="40"/>
          <w:highlight w:val="darkGray"/>
        </w:rPr>
        <w:t>〈そのキツネ</w:t>
      </w:r>
      <w:r w:rsidR="00334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ここの</w:t>
            </w:r>
          </w:rt>
          <w:rubyBase>
            <w:r w:rsidR="00334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</w:t>
            </w:r>
          </w:rubyBase>
        </w:ruby>
      </w:r>
      <w:r w:rsidRPr="004C36BC">
        <w:rPr>
          <w:b/>
          <w:color w:val="000000" w:themeColor="text1"/>
          <w:sz w:val="40"/>
          <w:szCs w:val="40"/>
          <w:highlight w:val="darkGray"/>
        </w:rPr>
        <w:t>つの</w:t>
      </w:r>
      <w:r w:rsidR="0093670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70A" w:rsidRPr="009367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9367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="0093670A">
        <w:rPr>
          <w:b/>
          <w:color w:val="000000" w:themeColor="text1"/>
          <w:sz w:val="40"/>
          <w:szCs w:val="40"/>
          <w:highlight w:val="darkGray"/>
        </w:rPr>
        <w:t>あり</w:t>
      </w:r>
      <w:r w:rsidRPr="004C36BC">
        <w:rPr>
          <w:b/>
          <w:color w:val="000000" w:themeColor="text1"/>
          <w:sz w:val="40"/>
          <w:szCs w:val="40"/>
          <w:highlight w:val="darkGray"/>
        </w:rPr>
        <w:t>〉</w:t>
      </w:r>
    </w:p>
    <w:p w:rsidR="004C36BC" w:rsidRDefault="0033470A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A1278">
        <w:rPr>
          <w:sz w:val="40"/>
          <w:szCs w:val="40"/>
        </w:rPr>
        <w:t>Essa raposa tinha/havia nove caudas</w:t>
      </w:r>
      <w:r>
        <w:rPr>
          <w:sz w:val="40"/>
          <w:szCs w:val="40"/>
        </w:rPr>
        <w:t>}</w:t>
      </w:r>
    </w:p>
    <w:p w:rsidR="0033470A" w:rsidRDefault="0033470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470A" w:rsidRPr="0033470A">
              <w:rPr>
                <w:rFonts w:ascii="MS Mincho" w:eastAsia="MS Mincho" w:hAnsi="MS Mincho" w:hint="eastAsia"/>
                <w:sz w:val="20"/>
                <w:szCs w:val="40"/>
              </w:rPr>
              <w:t>きつね</w:t>
            </w:r>
          </w:rt>
          <w:rubyBase>
            <w:r w:rsidR="0033470A">
              <w:rPr>
                <w:rFonts w:hint="eastAsia"/>
                <w:sz w:val="40"/>
                <w:szCs w:val="40"/>
              </w:rPr>
              <w:t>狐</w:t>
            </w:r>
          </w:rubyBase>
        </w:ruby>
      </w:r>
      <w:r>
        <w:rPr>
          <w:sz w:val="40"/>
          <w:szCs w:val="40"/>
        </w:rPr>
        <w:t xml:space="preserve"> = raposa.</w:t>
      </w:r>
    </w:p>
    <w:p w:rsidR="0033470A" w:rsidRDefault="0033470A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九つ</w:t>
      </w:r>
      <w:r>
        <w:rPr>
          <w:sz w:val="40"/>
          <w:szCs w:val="40"/>
        </w:rPr>
        <w:t xml:space="preserve"> = </w:t>
      </w:r>
      <w:r w:rsidR="004A02BB">
        <w:rPr>
          <w:sz w:val="40"/>
          <w:szCs w:val="40"/>
        </w:rPr>
        <w:t>Nove</w:t>
      </w:r>
      <w:r w:rsidR="00387460">
        <w:rPr>
          <w:sz w:val="40"/>
          <w:szCs w:val="40"/>
        </w:rPr>
        <w:t xml:space="preserve"> (alguma coisa)</w:t>
      </w:r>
      <w:r w:rsidR="004A02BB">
        <w:rPr>
          <w:sz w:val="40"/>
          <w:szCs w:val="40"/>
        </w:rPr>
        <w:t xml:space="preserve"> .O </w:t>
      </w:r>
      <w:r w:rsidR="004A02BB">
        <w:rPr>
          <w:rFonts w:hint="eastAsia"/>
          <w:sz w:val="40"/>
          <w:szCs w:val="40"/>
        </w:rPr>
        <w:t>「つ」</w:t>
      </w:r>
      <w:r w:rsidR="004A02BB">
        <w:rPr>
          <w:sz w:val="40"/>
          <w:szCs w:val="40"/>
        </w:rPr>
        <w:t xml:space="preserve">é utilizado como um contador genérico, que é útil para coisas que não possui contador próprio. </w:t>
      </w:r>
      <w:r w:rsidR="004A02BB" w:rsidRPr="00387460">
        <w:rPr>
          <w:sz w:val="40"/>
          <w:szCs w:val="40"/>
          <w:highlight w:val="green"/>
        </w:rPr>
        <w:t>[</w:t>
      </w:r>
      <w:r w:rsidR="00387460" w:rsidRPr="00387460">
        <w:rPr>
          <w:sz w:val="40"/>
          <w:szCs w:val="40"/>
          <w:highlight w:val="green"/>
        </w:rPr>
        <w:t>Capítulo 4.16</w:t>
      </w:r>
      <w:r w:rsidR="004A02BB" w:rsidRPr="00387460">
        <w:rPr>
          <w:sz w:val="40"/>
          <w:szCs w:val="40"/>
          <w:highlight w:val="green"/>
        </w:rPr>
        <w:t>]</w:t>
      </w:r>
    </w:p>
    <w:p w:rsidR="00387460" w:rsidRDefault="00ED7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尾</w:t>
      </w:r>
      <w:r>
        <w:rPr>
          <w:sz w:val="40"/>
          <w:szCs w:val="40"/>
        </w:rPr>
        <w:t xml:space="preserve"> = cauda, rabo.</w:t>
      </w:r>
    </w:p>
    <w:p w:rsidR="00FA5C6D" w:rsidRDefault="00FA5C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estar, </w:t>
      </w:r>
      <w:r w:rsidR="00EA1278">
        <w:rPr>
          <w:sz w:val="40"/>
          <w:szCs w:val="40"/>
        </w:rPr>
        <w:t xml:space="preserve">ter, </w:t>
      </w:r>
      <w:r>
        <w:rPr>
          <w:sz w:val="40"/>
          <w:szCs w:val="40"/>
        </w:rPr>
        <w:t>existir (para coisa inanimadas).</w:t>
      </w:r>
    </w:p>
    <w:p w:rsidR="00044326" w:rsidRDefault="00044326">
      <w:pPr>
        <w:rPr>
          <w:sz w:val="40"/>
          <w:szCs w:val="40"/>
        </w:rPr>
      </w:pPr>
      <w:r w:rsidRPr="00044326">
        <w:rPr>
          <w:rFonts w:hint="eastAsia"/>
          <w:color w:val="806000" w:themeColor="accent4" w:themeShade="80"/>
          <w:sz w:val="40"/>
          <w:szCs w:val="40"/>
        </w:rPr>
        <w:t>あり</w:t>
      </w:r>
      <w:r>
        <w:rPr>
          <w:sz w:val="40"/>
          <w:szCs w:val="40"/>
        </w:rPr>
        <w:t xml:space="preserve"> = é a haste verbal de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>e está sendo útil para unir esta sentença a uma outra que virá abaixo.</w:t>
      </w:r>
    </w:p>
    <w:p w:rsidR="00FA5C6D" w:rsidRPr="007124D5" w:rsidRDefault="007124D5">
      <w:pPr>
        <w:rPr>
          <w:b/>
          <w:color w:val="000000" w:themeColor="text1"/>
          <w:sz w:val="40"/>
          <w:szCs w:val="40"/>
        </w:rPr>
      </w:pPr>
      <w:r w:rsidRPr="007124D5">
        <w:rPr>
          <w:rFonts w:hint="eastAsia"/>
          <w:b/>
          <w:color w:val="000000" w:themeColor="text1"/>
          <w:sz w:val="40"/>
          <w:szCs w:val="40"/>
          <w:highlight w:val="darkGray"/>
        </w:rPr>
        <w:lastRenderedPageBreak/>
        <w:t>3-</w:t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7124D5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尾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いちど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一度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やまくず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山崩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 xml:space="preserve">れ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つなみ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津波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4D5" w:rsidRPr="007124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</w:t>
            </w:r>
          </w:rt>
          <w:rubyBase>
            <w:r w:rsidR="007124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立</w:t>
            </w:r>
          </w:rubyBase>
        </w:ruby>
      </w:r>
      <w:r w:rsidRPr="007124D5">
        <w:rPr>
          <w:b/>
          <w:color w:val="000000" w:themeColor="text1"/>
          <w:sz w:val="40"/>
          <w:szCs w:val="40"/>
          <w:highlight w:val="darkGray"/>
        </w:rPr>
        <w:t>つ。〉</w:t>
      </w:r>
    </w:p>
    <w:p w:rsidR="008A32AE" w:rsidRDefault="005C61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F03C9">
        <w:rPr>
          <w:sz w:val="40"/>
          <w:szCs w:val="40"/>
        </w:rPr>
        <w:t>Essas caudas, por sua vez, desmoronavam terras e levantavam ondas gigantes.</w:t>
      </w:r>
      <w:r>
        <w:rPr>
          <w:sz w:val="40"/>
          <w:szCs w:val="40"/>
        </w:rPr>
        <w:t>}</w:t>
      </w:r>
    </w:p>
    <w:p w:rsidR="008A32AE" w:rsidRDefault="008A32AE">
      <w:pPr>
        <w:rPr>
          <w:ins w:id="0" w:author="Vinicius Gabriel" w:date="2020-11-26T20:27:00Z"/>
          <w:sz w:val="40"/>
          <w:szCs w:val="40"/>
        </w:rPr>
      </w:pPr>
      <w:r>
        <w:rPr>
          <w:sz w:val="40"/>
          <w:szCs w:val="40"/>
        </w:rPr>
        <w:t>一度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2A1820">
        <w:rPr>
          <w:sz w:val="40"/>
          <w:szCs w:val="40"/>
        </w:rPr>
        <w:t>uma vez, temporariamente, por um momento, “por sua vez”.</w:t>
      </w:r>
    </w:p>
    <w:p w:rsidR="002A1820" w:rsidRDefault="002A18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山崩れ</w:t>
      </w:r>
      <w:r>
        <w:rPr>
          <w:sz w:val="40"/>
          <w:szCs w:val="40"/>
        </w:rPr>
        <w:t xml:space="preserve"> = desmoronamento ou deslizamento de terra.</w:t>
      </w:r>
    </w:p>
    <w:p w:rsidR="008A32AE" w:rsidRDefault="002D57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津波</w:t>
      </w:r>
      <w:r>
        <w:rPr>
          <w:sz w:val="40"/>
          <w:szCs w:val="40"/>
        </w:rPr>
        <w:t xml:space="preserve"> </w:t>
      </w:r>
      <w:r w:rsidR="0030537B">
        <w:rPr>
          <w:rFonts w:hint="eastAsia"/>
          <w:sz w:val="40"/>
          <w:szCs w:val="40"/>
        </w:rPr>
        <w:t>(</w:t>
      </w:r>
      <w:r w:rsidR="0030537B">
        <w:rPr>
          <w:rFonts w:hint="eastAsia"/>
          <w:sz w:val="40"/>
          <w:szCs w:val="40"/>
        </w:rPr>
        <w:t>つ・なみ</w:t>
      </w:r>
      <w:r w:rsidR="0030537B">
        <w:rPr>
          <w:rFonts w:hint="eastAsia"/>
          <w:sz w:val="40"/>
          <w:szCs w:val="40"/>
        </w:rPr>
        <w:t xml:space="preserve">) </w:t>
      </w:r>
      <w:r>
        <w:rPr>
          <w:sz w:val="40"/>
          <w:szCs w:val="40"/>
        </w:rPr>
        <w:t>= tsunami, maremoto, ondas gigantes.</w:t>
      </w:r>
    </w:p>
    <w:p w:rsidR="002D570F" w:rsidRDefault="007952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立つ</w:t>
      </w:r>
      <w:r>
        <w:rPr>
          <w:sz w:val="40"/>
          <w:szCs w:val="40"/>
        </w:rPr>
        <w:t xml:space="preserve"> = levantar.</w:t>
      </w:r>
    </w:p>
    <w:p w:rsidR="00795211" w:rsidRPr="004A5B38" w:rsidRDefault="004A5B38">
      <w:pPr>
        <w:rPr>
          <w:b/>
          <w:color w:val="000000" w:themeColor="text1"/>
          <w:sz w:val="40"/>
          <w:szCs w:val="40"/>
        </w:rPr>
      </w:pP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4-</w:t>
      </w:r>
      <w:r w:rsidRPr="004A5B38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4A5B38">
        <w:rPr>
          <w:b/>
          <w:color w:val="000000" w:themeColor="text1"/>
          <w:sz w:val="40"/>
          <w:szCs w:val="40"/>
          <w:highlight w:val="darkGray"/>
        </w:rPr>
        <w:t>〈これに</w:t>
      </w:r>
      <w:r w:rsidRPr="004A5B38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5B38" w:rsidRPr="004A5B3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こう</w:t>
            </w:r>
          </w:rt>
          <w:rubyBase>
            <w:r w:rsidR="004A5B38" w:rsidRPr="004A5B3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困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じて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じん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ども、</w:t>
      </w:r>
      <w:r w:rsidR="002D1B7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2D1B7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びのやからを</w:t>
      </w:r>
      <w:r w:rsidR="005D5EE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5EE1" w:rsidRPr="005D5EE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5D5EE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A5B38">
        <w:rPr>
          <w:rFonts w:hint="eastAsia"/>
          <w:b/>
          <w:color w:val="000000" w:themeColor="text1"/>
          <w:sz w:val="40"/>
          <w:szCs w:val="40"/>
          <w:highlight w:val="darkGray"/>
        </w:rPr>
        <w:t>めけり〉</w:t>
      </w:r>
    </w:p>
    <w:p w:rsidR="004A5B38" w:rsidRDefault="004A5B3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85F4E">
        <w:rPr>
          <w:sz w:val="40"/>
          <w:szCs w:val="40"/>
        </w:rPr>
        <w:t>As pessoas estavam preocupadas com isto, e então, foi reunido um grupo de ninjas</w:t>
      </w:r>
      <w:r>
        <w:rPr>
          <w:sz w:val="40"/>
          <w:szCs w:val="40"/>
        </w:rPr>
        <w:t>}</w:t>
      </w:r>
    </w:p>
    <w:p w:rsidR="004A5B38" w:rsidRDefault="00F07B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困じる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em apuros, com problemas</w:t>
      </w:r>
      <w:r w:rsidR="00385F4E">
        <w:rPr>
          <w:sz w:val="40"/>
          <w:szCs w:val="40"/>
        </w:rPr>
        <w:t>, estar preocupado</w:t>
      </w:r>
      <w:r>
        <w:rPr>
          <w:sz w:val="40"/>
          <w:szCs w:val="40"/>
        </w:rPr>
        <w:t>.</w:t>
      </w:r>
    </w:p>
    <w:p w:rsidR="00DA7B3B" w:rsidRDefault="00DA7B3B">
      <w:pPr>
        <w:rPr>
          <w:sz w:val="40"/>
          <w:szCs w:val="40"/>
        </w:rPr>
      </w:pPr>
      <w:r>
        <w:rPr>
          <w:sz w:val="40"/>
          <w:szCs w:val="40"/>
        </w:rPr>
        <w:t>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pessoa.</w:t>
      </w:r>
    </w:p>
    <w:p w:rsidR="00385F4E" w:rsidRDefault="00385F4E">
      <w:pPr>
        <w:rPr>
          <w:sz w:val="40"/>
          <w:szCs w:val="40"/>
        </w:rPr>
      </w:pPr>
      <w:r w:rsidRPr="00D3201B">
        <w:rPr>
          <w:rFonts w:hint="eastAsia"/>
          <w:color w:val="806000" w:themeColor="accent4" w:themeShade="80"/>
          <w:sz w:val="40"/>
          <w:szCs w:val="40"/>
        </w:rPr>
        <w:t>ども</w:t>
      </w:r>
      <w:r>
        <w:rPr>
          <w:sz w:val="40"/>
          <w:szCs w:val="40"/>
        </w:rPr>
        <w:t xml:space="preserve"> = indica segunda ou terceira pessoa do plural. (Também indica que o falante tem maior status em relação aos indivíduos que ele está se referindo).</w:t>
      </w:r>
    </w:p>
    <w:p w:rsidR="00DA7B3B" w:rsidRDefault="002D1B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ninja, abreviação de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しの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忍</w:t>
            </w:r>
          </w:rubyBase>
        </w:ruby>
      </w:r>
      <w:r>
        <w:rPr>
          <w:rFonts w:hint="eastAsia"/>
          <w:sz w:val="40"/>
          <w:szCs w:val="40"/>
        </w:rPr>
        <w:t>び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もの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者</w:t>
            </w:r>
          </w:rubyBase>
        </w:ruby>
      </w:r>
      <w:r>
        <w:rPr>
          <w:sz w:val="40"/>
          <w:szCs w:val="40"/>
        </w:rPr>
        <w:t>.</w:t>
      </w:r>
    </w:p>
    <w:p w:rsidR="00F07B8A" w:rsidRDefault="002D1B7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1B7F" w:rsidRPr="002D1B7F">
              <w:rPr>
                <w:rFonts w:ascii="MS Mincho" w:eastAsia="MS Mincho" w:hAnsi="MS Mincho" w:hint="eastAsia"/>
                <w:sz w:val="20"/>
                <w:szCs w:val="40"/>
              </w:rPr>
              <w:t>やから</w:t>
            </w:r>
          </w:rt>
          <w:rubyBase>
            <w:r w:rsidR="002D1B7F">
              <w:rPr>
                <w:rFonts w:hint="eastAsia"/>
                <w:sz w:val="40"/>
                <w:szCs w:val="40"/>
              </w:rPr>
              <w:t>輩</w:t>
            </w:r>
          </w:rubyBase>
        </w:ruby>
      </w:r>
      <w:r>
        <w:rPr>
          <w:sz w:val="40"/>
          <w:szCs w:val="40"/>
        </w:rPr>
        <w:t xml:space="preserve"> = conjunto</w:t>
      </w:r>
      <w:r w:rsidR="00D45DC1">
        <w:rPr>
          <w:sz w:val="40"/>
          <w:szCs w:val="40"/>
        </w:rPr>
        <w:t>/grupo/bando</w:t>
      </w:r>
      <w:r>
        <w:rPr>
          <w:sz w:val="40"/>
          <w:szCs w:val="40"/>
        </w:rPr>
        <w:t xml:space="preserve"> (de pessoas).</w:t>
      </w:r>
    </w:p>
    <w:p w:rsidR="002D1B7F" w:rsidRDefault="006B44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= </w:t>
      </w:r>
      <w:r w:rsidR="00875333">
        <w:rPr>
          <w:sz w:val="40"/>
          <w:szCs w:val="40"/>
        </w:rPr>
        <w:t>reunir, juntar</w:t>
      </w:r>
      <w:r w:rsidR="000F7DF5">
        <w:rPr>
          <w:rFonts w:hint="eastAsia"/>
          <w:sz w:val="40"/>
          <w:szCs w:val="40"/>
        </w:rPr>
        <w:t>, coletar</w:t>
      </w:r>
      <w:r w:rsidR="00875333">
        <w:rPr>
          <w:sz w:val="40"/>
          <w:szCs w:val="40"/>
        </w:rPr>
        <w:t>.</w:t>
      </w:r>
    </w:p>
    <w:p w:rsidR="000F7DF5" w:rsidRDefault="00E55F78">
      <w:pPr>
        <w:rPr>
          <w:sz w:val="40"/>
          <w:szCs w:val="40"/>
        </w:rPr>
      </w:pPr>
      <w:r w:rsidRPr="00E55F78">
        <w:rPr>
          <w:rFonts w:hint="eastAsia"/>
          <w:color w:val="806000" w:themeColor="accent4" w:themeShade="80"/>
          <w:sz w:val="40"/>
          <w:szCs w:val="40"/>
        </w:rPr>
        <w:t>集めけり</w:t>
      </w:r>
      <w:r w:rsidRPr="00E55F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haste verbal de </w:t>
      </w:r>
      <w:r>
        <w:rPr>
          <w:rFonts w:hint="eastAsia"/>
          <w:sz w:val="40"/>
          <w:szCs w:val="40"/>
        </w:rPr>
        <w:t>集める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けり</w:t>
      </w:r>
      <w:r>
        <w:rPr>
          <w:sz w:val="40"/>
          <w:szCs w:val="40"/>
        </w:rPr>
        <w:t>, para criar um tempo passado poético.</w:t>
      </w:r>
    </w:p>
    <w:p w:rsidR="00D3201B" w:rsidRPr="00B16A2A" w:rsidRDefault="00B16A2A">
      <w:pPr>
        <w:rPr>
          <w:b/>
          <w:color w:val="000000" w:themeColor="text1"/>
          <w:sz w:val="40"/>
          <w:szCs w:val="40"/>
        </w:rPr>
      </w:pPr>
      <w:r w:rsidRPr="00B16A2A">
        <w:rPr>
          <w:rFonts w:hint="eastAsia"/>
          <w:b/>
          <w:color w:val="000000" w:themeColor="text1"/>
          <w:sz w:val="40"/>
          <w:szCs w:val="40"/>
          <w:highlight w:val="darkGray"/>
        </w:rPr>
        <w:t>5-</w:t>
      </w:r>
      <w:r w:rsidRPr="00B16A2A">
        <w:rPr>
          <w:b/>
          <w:color w:val="000000" w:themeColor="text1"/>
          <w:sz w:val="40"/>
          <w:szCs w:val="40"/>
          <w:highlight w:val="darkGray"/>
        </w:rPr>
        <w:t xml:space="preserve"> </w:t>
      </w:r>
      <w:r w:rsidRPr="00B16A2A">
        <w:rPr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び１）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るまで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6A2A" w:rsidRPr="00B16A2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あしど</w:t>
            </w:r>
          </w:rt>
          <w:rubyBase>
            <w:r w:rsidR="00B16A2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足止</w:t>
            </w:r>
          </w:rubyBase>
        </w:ruby>
      </w:r>
      <w:r w:rsidRPr="00B16A2A">
        <w:rPr>
          <w:b/>
          <w:color w:val="000000" w:themeColor="text1"/>
          <w:sz w:val="40"/>
          <w:szCs w:val="40"/>
          <w:highlight w:val="darkGray"/>
        </w:rPr>
        <w:t>めをかけろ！</w:t>
      </w:r>
    </w:p>
    <w:p w:rsidR="00B16A2A" w:rsidRDefault="00CB68A8">
      <w:pPr>
        <w:rPr>
          <w:sz w:val="40"/>
          <w:szCs w:val="40"/>
        </w:rPr>
      </w:pPr>
      <w:r>
        <w:rPr>
          <w:sz w:val="40"/>
          <w:szCs w:val="40"/>
        </w:rPr>
        <w:t xml:space="preserve">(Ninja 1) </w:t>
      </w:r>
      <w:r w:rsidR="00F902BC">
        <w:rPr>
          <w:sz w:val="40"/>
          <w:szCs w:val="40"/>
        </w:rPr>
        <w:t xml:space="preserve">Vamos </w:t>
      </w:r>
      <w:r w:rsidR="00702BB6">
        <w:rPr>
          <w:sz w:val="40"/>
          <w:szCs w:val="40"/>
        </w:rPr>
        <w:t>manter o confinamento</w:t>
      </w:r>
      <w:r w:rsidR="00F902BC">
        <w:rPr>
          <w:sz w:val="40"/>
          <w:szCs w:val="40"/>
        </w:rPr>
        <w:t xml:space="preserve"> até “o quarto” vir/</w:t>
      </w:r>
      <w:r w:rsidR="000B509A">
        <w:rPr>
          <w:sz w:val="40"/>
          <w:szCs w:val="40"/>
        </w:rPr>
        <w:t>c</w:t>
      </w:r>
      <w:r w:rsidR="00F902BC">
        <w:rPr>
          <w:sz w:val="40"/>
          <w:szCs w:val="40"/>
        </w:rPr>
        <w:t>hegar!</w:t>
      </w:r>
      <w:bookmarkStart w:id="1" w:name="_GoBack"/>
      <w:bookmarkEnd w:id="1"/>
    </w:p>
    <w:p w:rsidR="003C1E76" w:rsidRDefault="003C1E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四代目</w:t>
      </w:r>
      <w:r w:rsidR="001B46D5">
        <w:rPr>
          <w:sz w:val="40"/>
          <w:szCs w:val="40"/>
        </w:rPr>
        <w:t xml:space="preserve"> </w:t>
      </w:r>
      <w:r>
        <w:rPr>
          <w:sz w:val="40"/>
          <w:szCs w:val="40"/>
        </w:rPr>
        <w:t>= quarta geração, o quarto.</w:t>
      </w:r>
    </w:p>
    <w:p w:rsidR="0030537B" w:rsidRDefault="0030537B">
      <w:pPr>
        <w:rPr>
          <w:sz w:val="40"/>
          <w:szCs w:val="40"/>
        </w:rPr>
      </w:pP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だい・め</w:t>
      </w:r>
      <w:r>
        <w:rPr>
          <w:rFonts w:hint="eastAsia"/>
          <w:sz w:val="40"/>
          <w:szCs w:val="40"/>
        </w:rPr>
        <w:t>)</w:t>
      </w:r>
      <w:r w:rsidR="003C1E76">
        <w:rPr>
          <w:sz w:val="40"/>
          <w:szCs w:val="40"/>
        </w:rPr>
        <w:t xml:space="preserve"> = contad</w:t>
      </w:r>
      <w:r w:rsidR="004064E9">
        <w:rPr>
          <w:sz w:val="40"/>
          <w:szCs w:val="40"/>
        </w:rPr>
        <w:t>or por</w:t>
      </w:r>
      <w:r w:rsidR="003C1E76">
        <w:rPr>
          <w:sz w:val="40"/>
          <w:szCs w:val="40"/>
        </w:rPr>
        <w:t xml:space="preserve"> gerações.</w:t>
      </w:r>
    </w:p>
    <w:p w:rsidR="00B16A2A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94E35" w:rsidRDefault="00594E3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まで</w:t>
      </w:r>
      <w:r w:rsidR="006362CD">
        <w:rPr>
          <w:sz w:val="40"/>
          <w:szCs w:val="40"/>
        </w:rPr>
        <w:t xml:space="preserve"> =</w:t>
      </w:r>
      <w:r w:rsidR="006362CD">
        <w:rPr>
          <w:rFonts w:hint="eastAsia"/>
          <w:sz w:val="40"/>
          <w:szCs w:val="40"/>
        </w:rPr>
        <w:t xml:space="preserve"> </w:t>
      </w:r>
      <w:r w:rsidR="0037443D">
        <w:rPr>
          <w:sz w:val="40"/>
          <w:szCs w:val="40"/>
        </w:rPr>
        <w:t>até</w:t>
      </w:r>
      <w:r>
        <w:rPr>
          <w:sz w:val="40"/>
          <w:szCs w:val="40"/>
        </w:rPr>
        <w:t>.</w:t>
      </w:r>
      <w:r w:rsidR="006362CD">
        <w:rPr>
          <w:sz w:val="40"/>
          <w:szCs w:val="40"/>
        </w:rPr>
        <w:t xml:space="preserve"> [</w:t>
      </w:r>
      <w:r w:rsidR="00AA74F6">
        <w:rPr>
          <w:sz w:val="40"/>
          <w:szCs w:val="40"/>
        </w:rPr>
        <w:t>P</w:t>
      </w:r>
      <w:r w:rsidR="006362CD">
        <w:rPr>
          <w:sz w:val="40"/>
          <w:szCs w:val="40"/>
        </w:rPr>
        <w:t>artícula].</w:t>
      </w:r>
    </w:p>
    <w:p w:rsidR="00594E35" w:rsidRDefault="004919C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足止め</w:t>
      </w:r>
      <w:r>
        <w:rPr>
          <w:sz w:val="40"/>
          <w:szCs w:val="40"/>
        </w:rPr>
        <w:t xml:space="preserve"> = </w:t>
      </w:r>
      <w:r w:rsidR="00213569">
        <w:rPr>
          <w:rFonts w:hint="eastAsia"/>
          <w:sz w:val="40"/>
          <w:szCs w:val="40"/>
        </w:rPr>
        <w:t>impedir que (</w:t>
      </w:r>
      <w:r w:rsidR="00213569">
        <w:rPr>
          <w:sz w:val="40"/>
          <w:szCs w:val="40"/>
        </w:rPr>
        <w:t>alguém</w:t>
      </w:r>
      <w:r w:rsidR="00213569">
        <w:rPr>
          <w:rFonts w:hint="eastAsia"/>
          <w:sz w:val="40"/>
          <w:szCs w:val="40"/>
        </w:rPr>
        <w:t>)</w:t>
      </w:r>
      <w:r w:rsidR="00213569">
        <w:rPr>
          <w:sz w:val="40"/>
          <w:szCs w:val="40"/>
        </w:rPr>
        <w:t xml:space="preserve"> saia, confinamento. [Verbo </w:t>
      </w:r>
      <w:r w:rsidR="00213569">
        <w:rPr>
          <w:rFonts w:hint="eastAsia"/>
          <w:sz w:val="40"/>
          <w:szCs w:val="40"/>
        </w:rPr>
        <w:t>する</w:t>
      </w:r>
      <w:r w:rsidR="00213569">
        <w:rPr>
          <w:sz w:val="40"/>
          <w:szCs w:val="40"/>
        </w:rPr>
        <w:t>]</w:t>
      </w:r>
    </w:p>
    <w:p w:rsidR="00AA74F6" w:rsidRDefault="00E9108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1082" w:rsidRPr="00E91082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E91082">
              <w:rPr>
                <w:rFonts w:hint="eastAsia"/>
                <w:sz w:val="40"/>
                <w:szCs w:val="40"/>
              </w:rPr>
              <w:t>掛</w:t>
            </w:r>
          </w:rubyBase>
        </w:ruby>
      </w:r>
      <w:r>
        <w:rPr>
          <w:rFonts w:hint="eastAsia"/>
          <w:sz w:val="40"/>
          <w:szCs w:val="40"/>
        </w:rPr>
        <w:t>ける</w:t>
      </w:r>
      <w:r>
        <w:rPr>
          <w:sz w:val="40"/>
          <w:szCs w:val="40"/>
        </w:rPr>
        <w:t xml:space="preserve"> = </w:t>
      </w:r>
      <w:r w:rsidR="00C30324">
        <w:rPr>
          <w:sz w:val="40"/>
          <w:szCs w:val="40"/>
        </w:rPr>
        <w:t xml:space="preserve">suportar, </w:t>
      </w:r>
      <w:r w:rsidR="00BE6E85">
        <w:rPr>
          <w:sz w:val="40"/>
          <w:szCs w:val="40"/>
        </w:rPr>
        <w:t>pendurar, segurar,</w:t>
      </w:r>
      <w:r w:rsidR="00702BB6">
        <w:rPr>
          <w:sz w:val="40"/>
          <w:szCs w:val="40"/>
        </w:rPr>
        <w:t xml:space="preserve"> manter</w:t>
      </w:r>
      <w:r w:rsidR="00BE6E85">
        <w:rPr>
          <w:sz w:val="40"/>
          <w:szCs w:val="40"/>
        </w:rPr>
        <w:t xml:space="preserve"> aguentar.</w:t>
      </w:r>
    </w:p>
    <w:p w:rsidR="00BE6E85" w:rsidRDefault="00BE6E85">
      <w:pPr>
        <w:rPr>
          <w:sz w:val="40"/>
          <w:szCs w:val="40"/>
        </w:rPr>
      </w:pPr>
      <w:r w:rsidRPr="00BE6E85">
        <w:rPr>
          <w:rFonts w:hint="eastAsia"/>
          <w:color w:val="806000" w:themeColor="accent4" w:themeShade="80"/>
          <w:sz w:val="40"/>
          <w:szCs w:val="40"/>
        </w:rPr>
        <w:t>掛けろ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掛ける</w:t>
      </w:r>
      <w:r>
        <w:rPr>
          <w:sz w:val="40"/>
          <w:szCs w:val="40"/>
        </w:rPr>
        <w:t xml:space="preserve">. </w:t>
      </w:r>
      <w:r w:rsidRPr="00BE6E85">
        <w:rPr>
          <w:sz w:val="40"/>
          <w:szCs w:val="40"/>
          <w:highlight w:val="green"/>
        </w:rPr>
        <w:t>[Capítulo 4.10]</w:t>
      </w:r>
    </w:p>
    <w:p w:rsidR="00BE6E85" w:rsidRPr="00673B03" w:rsidRDefault="00673B03">
      <w:pPr>
        <w:rPr>
          <w:b/>
          <w:color w:val="000000" w:themeColor="text1"/>
          <w:sz w:val="40"/>
          <w:szCs w:val="40"/>
        </w:rPr>
      </w:pPr>
      <w:r w:rsidRPr="00673B03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673B03">
        <w:rPr>
          <w:b/>
          <w:color w:val="000000" w:themeColor="text1"/>
          <w:sz w:val="40"/>
          <w:szCs w:val="40"/>
          <w:highlight w:val="darkGray"/>
        </w:rPr>
        <w:t>（忍び２）これ</w:t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いじょう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以上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いっぽ</w:t>
            </w:r>
          </w:rt>
          <w:rubyBase>
            <w:r w:rsidR="00673B03" w:rsidRP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一歩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B03" w:rsidRPr="00673B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</w:t>
            </w:r>
          </w:rt>
          <w:rubyBase>
            <w:r w:rsidR="00673B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近</w:t>
            </w:r>
          </w:rubyBase>
        </w:ruby>
      </w:r>
      <w:r w:rsidRPr="00673B03">
        <w:rPr>
          <w:b/>
          <w:color w:val="000000" w:themeColor="text1"/>
          <w:sz w:val="40"/>
          <w:szCs w:val="40"/>
          <w:highlight w:val="darkGray"/>
        </w:rPr>
        <w:t>づけるな！</w:t>
      </w:r>
    </w:p>
    <w:p w:rsidR="00673B03" w:rsidRDefault="00673B03">
      <w:pPr>
        <w:rPr>
          <w:sz w:val="40"/>
          <w:szCs w:val="40"/>
        </w:rPr>
      </w:pPr>
      <w:r>
        <w:rPr>
          <w:sz w:val="40"/>
          <w:szCs w:val="40"/>
        </w:rPr>
        <w:t xml:space="preserve">(Ninja 2) </w:t>
      </w:r>
      <w:r w:rsidR="006D58BD">
        <w:rPr>
          <w:sz w:val="40"/>
          <w:szCs w:val="40"/>
        </w:rPr>
        <w:t>Não deixem-no se aproximar nem mais um passo da aldeia.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aldeia</w:t>
      </w:r>
      <w:r w:rsidR="00ED5613">
        <w:rPr>
          <w:sz w:val="40"/>
          <w:szCs w:val="40"/>
        </w:rPr>
        <w:t>, vilarejo</w:t>
      </w:r>
      <w:r>
        <w:rPr>
          <w:sz w:val="40"/>
          <w:szCs w:val="40"/>
        </w:rPr>
        <w:t>.</w:t>
      </w:r>
    </w:p>
    <w:p w:rsidR="00673B03" w:rsidRDefault="0067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 = trazer pra perto</w:t>
      </w:r>
      <w:r w:rsidR="0040244E">
        <w:rPr>
          <w:sz w:val="40"/>
          <w:szCs w:val="40"/>
        </w:rPr>
        <w:t xml:space="preserve">, </w:t>
      </w:r>
      <w:r w:rsidR="00416754">
        <w:rPr>
          <w:sz w:val="40"/>
          <w:szCs w:val="40"/>
        </w:rPr>
        <w:t xml:space="preserve">deixar </w:t>
      </w:r>
      <w:r w:rsidR="0040244E">
        <w:rPr>
          <w:sz w:val="40"/>
          <w:szCs w:val="40"/>
        </w:rPr>
        <w:t>chegar perto</w:t>
      </w:r>
      <w:r w:rsidR="004A5285">
        <w:rPr>
          <w:sz w:val="40"/>
          <w:szCs w:val="40"/>
        </w:rPr>
        <w:t>, deixar se aproximar</w:t>
      </w:r>
      <w:r>
        <w:rPr>
          <w:sz w:val="40"/>
          <w:szCs w:val="40"/>
        </w:rPr>
        <w:t>.</w:t>
      </w:r>
    </w:p>
    <w:p w:rsidR="00673B03" w:rsidRDefault="002F269D">
      <w:pPr>
        <w:rPr>
          <w:sz w:val="40"/>
          <w:szCs w:val="40"/>
        </w:rPr>
      </w:pPr>
      <w:r w:rsidRPr="001B1974">
        <w:rPr>
          <w:rFonts w:hint="eastAsia"/>
          <w:color w:val="806000" w:themeColor="accent4" w:themeShade="80"/>
          <w:sz w:val="40"/>
          <w:szCs w:val="40"/>
        </w:rPr>
        <w:t>近づけるな</w:t>
      </w:r>
      <w:r w:rsidRPr="001B197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imperativa negativa de </w:t>
      </w:r>
      <w:r>
        <w:rPr>
          <w:rFonts w:hint="eastAsia"/>
          <w:sz w:val="40"/>
          <w:szCs w:val="40"/>
        </w:rPr>
        <w:t>近づける</w:t>
      </w:r>
      <w:r>
        <w:rPr>
          <w:sz w:val="40"/>
          <w:szCs w:val="40"/>
        </w:rPr>
        <w:t xml:space="preserve">. </w:t>
      </w:r>
      <w:r w:rsidRPr="002F269D">
        <w:rPr>
          <w:sz w:val="40"/>
          <w:szCs w:val="40"/>
          <w:highlight w:val="green"/>
        </w:rPr>
        <w:t>[Capítulo 4.15]</w:t>
      </w:r>
    </w:p>
    <w:p w:rsidR="00A37CD1" w:rsidRDefault="00A37CD1">
      <w:pPr>
        <w:rPr>
          <w:sz w:val="40"/>
          <w:szCs w:val="40"/>
        </w:rPr>
      </w:pPr>
      <w:r w:rsidRPr="00A37CD1">
        <w:rPr>
          <w:color w:val="806000" w:themeColor="accent4" w:themeShade="80"/>
          <w:sz w:val="40"/>
          <w:szCs w:val="40"/>
        </w:rPr>
        <w:t>これ以上</w:t>
      </w:r>
      <w:r w:rsidRPr="00A37CD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8D6928">
        <w:rPr>
          <w:sz w:val="40"/>
          <w:szCs w:val="40"/>
        </w:rPr>
        <w:t>não mais</w:t>
      </w:r>
      <w:r w:rsidR="006B5335">
        <w:rPr>
          <w:sz w:val="40"/>
          <w:szCs w:val="40"/>
        </w:rPr>
        <w:t>, nenhum X a mais.</w:t>
      </w:r>
      <w:r w:rsidR="008D6928">
        <w:rPr>
          <w:sz w:val="40"/>
          <w:szCs w:val="40"/>
        </w:rPr>
        <w:t xml:space="preserve"> (</w:t>
      </w:r>
      <w:r w:rsidR="008D6928" w:rsidRPr="008D6928">
        <w:rPr>
          <w:color w:val="806000" w:themeColor="accent4" w:themeShade="80"/>
          <w:sz w:val="40"/>
          <w:szCs w:val="40"/>
        </w:rPr>
        <w:t xml:space="preserve">Expressão </w:t>
      </w:r>
      <w:r w:rsidR="008D6928">
        <w:rPr>
          <w:sz w:val="40"/>
          <w:szCs w:val="40"/>
        </w:rPr>
        <w:t>utilizada normalmente em frases negativas)</w:t>
      </w:r>
    </w:p>
    <w:p w:rsidR="002F269D" w:rsidRDefault="009270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いっ・ぽ</w:t>
      </w:r>
      <w:r>
        <w:rPr>
          <w:sz w:val="40"/>
          <w:szCs w:val="40"/>
        </w:rPr>
        <w:t xml:space="preserve">) </w:t>
      </w:r>
      <w:r w:rsidR="00BA23A2">
        <w:rPr>
          <w:sz w:val="40"/>
          <w:szCs w:val="40"/>
        </w:rPr>
        <w:t>= um passo, um degrau, um ní</w:t>
      </w:r>
      <w:r>
        <w:rPr>
          <w:sz w:val="40"/>
          <w:szCs w:val="40"/>
        </w:rPr>
        <w:t>vel.</w:t>
      </w:r>
    </w:p>
    <w:p w:rsidR="000549E6" w:rsidRPr="007B373A" w:rsidRDefault="007B373A">
      <w:pPr>
        <w:rPr>
          <w:b/>
          <w:color w:val="000000" w:themeColor="text1"/>
          <w:sz w:val="40"/>
          <w:szCs w:val="40"/>
        </w:rPr>
      </w:pP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7- </w:t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〈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わず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僅</w:t>
            </w:r>
          </w:rubyBase>
        </w:ruby>
      </w:r>
      <w:r w:rsidRPr="007B373A">
        <w:rPr>
          <w:rFonts w:hint="eastAsia"/>
          <w:b/>
          <w:color w:val="000000" w:themeColor="text1"/>
          <w:sz w:val="40"/>
          <w:szCs w:val="40"/>
          <w:highlight w:val="darkGray"/>
        </w:rPr>
        <w:t>か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ひとり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が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びの</w:t>
      </w:r>
      <w:r w:rsidRPr="007B373A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373A" w:rsidRPr="007B373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7B373A" w:rsidRPr="007B373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、</w:t>
      </w:r>
      <w:r w:rsidR="00A107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1072C" w:rsidRPr="00A107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せいし</w:t>
            </w:r>
          </w:rt>
          <w:rubyBase>
            <w:r w:rsidR="00A107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懸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けこれを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せしめるが、その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 xml:space="preserve">　</w:t>
      </w:r>
      <w:r w:rsidR="00FC33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3313" w:rsidRPr="00FC33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FC33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7B373A">
        <w:rPr>
          <w:b/>
          <w:color w:val="000000" w:themeColor="text1"/>
          <w:sz w:val="40"/>
          <w:szCs w:val="40"/>
          <w:highlight w:val="darkGray"/>
        </w:rPr>
        <w:t>にけり。〉</w:t>
      </w:r>
    </w:p>
    <w:p w:rsidR="007B373A" w:rsidRDefault="00A1072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</w:t>
      </w:r>
      <w:r w:rsidR="00474C5A">
        <w:rPr>
          <w:sz w:val="40"/>
          <w:szCs w:val="40"/>
        </w:rPr>
        <w:t xml:space="preserve">Apenas um </w:t>
      </w:r>
      <w:proofErr w:type="gramStart"/>
      <w:r w:rsidR="00474C5A">
        <w:rPr>
          <w:sz w:val="40"/>
          <w:szCs w:val="40"/>
        </w:rPr>
        <w:t xml:space="preserve">ninja </w:t>
      </w:r>
      <w:r>
        <w:rPr>
          <w:sz w:val="40"/>
          <w:szCs w:val="40"/>
        </w:rPr>
        <w:t>}</w:t>
      </w:r>
      <w:proofErr w:type="gramEnd"/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僅か</w:t>
      </w:r>
      <w:r>
        <w:rPr>
          <w:sz w:val="40"/>
          <w:szCs w:val="40"/>
        </w:rPr>
        <w:t xml:space="preserve"> = apenas, meramente, unicamente.</w:t>
      </w:r>
    </w:p>
    <w:p w:rsidR="00A1072C" w:rsidRDefault="00A107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一人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ひと・り</w:t>
      </w:r>
      <w:r>
        <w:rPr>
          <w:sz w:val="40"/>
          <w:szCs w:val="40"/>
        </w:rPr>
        <w:t xml:space="preserve">) = </w:t>
      </w:r>
      <w:r w:rsidR="007F4366">
        <w:rPr>
          <w:sz w:val="40"/>
          <w:szCs w:val="40"/>
        </w:rPr>
        <w:t>uma pessoa</w:t>
      </w:r>
      <w:r w:rsidR="00474C5A">
        <w:rPr>
          <w:sz w:val="40"/>
          <w:szCs w:val="40"/>
        </w:rPr>
        <w:t>, um</w:t>
      </w:r>
      <w:r w:rsidR="007F4366">
        <w:rPr>
          <w:sz w:val="40"/>
          <w:szCs w:val="40"/>
        </w:rPr>
        <w:t>.</w:t>
      </w:r>
    </w:p>
    <w:p w:rsidR="007F4366" w:rsidRDefault="00386B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生死</w:t>
      </w:r>
      <w:r>
        <w:rPr>
          <w:sz w:val="40"/>
          <w:szCs w:val="40"/>
        </w:rPr>
        <w:t xml:space="preserve"> = </w:t>
      </w:r>
      <w:r w:rsidR="00FC3313">
        <w:rPr>
          <w:sz w:val="40"/>
          <w:szCs w:val="40"/>
        </w:rPr>
        <w:t>vida e morte.</w:t>
      </w:r>
    </w:p>
    <w:p w:rsidR="00D7546F" w:rsidRDefault="00D87B9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懸け</w:t>
      </w:r>
      <w:r w:rsidR="00D7546F"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掛け</w:t>
      </w:r>
      <w:r w:rsidR="00D7546F"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</w:t>
      </w:r>
      <w:r w:rsidR="00D7546F">
        <w:rPr>
          <w:sz w:val="40"/>
          <w:szCs w:val="40"/>
        </w:rPr>
        <w:t>aguentar, suportar.</w:t>
      </w:r>
    </w:p>
    <w:p w:rsidR="00A045CB" w:rsidRDefault="00A045CB">
      <w:pPr>
        <w:rPr>
          <w:sz w:val="40"/>
          <w:szCs w:val="40"/>
        </w:rPr>
      </w:pPr>
      <w:r>
        <w:rPr>
          <w:sz w:val="40"/>
          <w:szCs w:val="40"/>
        </w:rPr>
        <w:t>封印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  <w:r w:rsidR="00C82583">
        <w:rPr>
          <w:sz w:val="40"/>
          <w:szCs w:val="40"/>
        </w:rPr>
        <w:t xml:space="preserve"> [</w:t>
      </w:r>
      <w:r w:rsidR="005B51E0" w:rsidRPr="005B51E0">
        <w:rPr>
          <w:color w:val="806000" w:themeColor="accent4" w:themeShade="80"/>
          <w:sz w:val="40"/>
          <w:szCs w:val="40"/>
        </w:rPr>
        <w:t>Substantivo</w:t>
      </w:r>
      <w:r w:rsidR="005B51E0">
        <w:rPr>
          <w:sz w:val="40"/>
          <w:szCs w:val="40"/>
        </w:rPr>
        <w:t xml:space="preserve">, </w:t>
      </w:r>
      <w:r w:rsidR="00C82583" w:rsidRPr="00C82583">
        <w:rPr>
          <w:color w:val="806000" w:themeColor="accent4" w:themeShade="80"/>
          <w:sz w:val="40"/>
          <w:szCs w:val="40"/>
        </w:rPr>
        <w:t xml:space="preserve">Verbo </w:t>
      </w:r>
      <w:r w:rsidR="00C82583" w:rsidRPr="00C82583">
        <w:rPr>
          <w:rFonts w:hint="eastAsia"/>
          <w:color w:val="806000" w:themeColor="accent4" w:themeShade="80"/>
          <w:sz w:val="40"/>
          <w:szCs w:val="40"/>
        </w:rPr>
        <w:t>する</w:t>
      </w:r>
      <w:r w:rsidR="00C82583">
        <w:rPr>
          <w:sz w:val="40"/>
          <w:szCs w:val="40"/>
        </w:rPr>
        <w:t>]</w:t>
      </w:r>
    </w:p>
    <w:p w:rsidR="00C82583" w:rsidRDefault="00C825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封印する</w:t>
      </w:r>
      <w:r>
        <w:rPr>
          <w:sz w:val="40"/>
          <w:szCs w:val="40"/>
        </w:rPr>
        <w:t xml:space="preserve"> = selar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uma carta), anexa</w:t>
      </w:r>
      <w:r w:rsidR="00D54DE0">
        <w:rPr>
          <w:sz w:val="40"/>
          <w:szCs w:val="40"/>
        </w:rPr>
        <w:t>r um selo.</w:t>
      </w:r>
    </w:p>
    <w:p w:rsidR="00D54DE0" w:rsidRDefault="000348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せしめる</w:t>
      </w:r>
      <w:r>
        <w:rPr>
          <w:sz w:val="40"/>
          <w:szCs w:val="40"/>
        </w:rPr>
        <w:t xml:space="preserve"> = colocar, deixar, forjar.</w:t>
      </w:r>
    </w:p>
    <w:p w:rsidR="00945920" w:rsidRPr="006F12FC" w:rsidRDefault="006F12FC">
      <w:pPr>
        <w:rPr>
          <w:b/>
          <w:color w:val="000000" w:themeColor="text1"/>
          <w:sz w:val="40"/>
          <w:szCs w:val="40"/>
        </w:rPr>
      </w:pPr>
      <w:r w:rsidRPr="006F12F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8- </w:t>
      </w:r>
      <w:r w:rsidRPr="006F12FC">
        <w:rPr>
          <w:b/>
          <w:color w:val="000000" w:themeColor="text1"/>
          <w:sz w:val="40"/>
          <w:szCs w:val="40"/>
          <w:highlight w:val="darkGray"/>
        </w:rPr>
        <w:t>〈その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びの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を・・・</w:t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よんだいめ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四代目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6F12FC" w:rsidRP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12FC" w:rsidRPr="006F12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もう</w:t>
            </w:r>
          </w:rt>
          <w:rubyBase>
            <w:r w:rsidR="006F12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申</w:t>
            </w:r>
          </w:rubyBase>
        </w:ruby>
      </w:r>
      <w:r w:rsidRPr="006F12FC">
        <w:rPr>
          <w:b/>
          <w:color w:val="000000" w:themeColor="text1"/>
          <w:sz w:val="40"/>
          <w:szCs w:val="40"/>
          <w:highlight w:val="darkGray"/>
        </w:rPr>
        <w:t>す〉</w:t>
      </w:r>
    </w:p>
    <w:p w:rsidR="006F12FC" w:rsidRDefault="0042753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6F12FC">
        <w:rPr>
          <w:sz w:val="40"/>
          <w:szCs w:val="40"/>
        </w:rPr>
        <w:t xml:space="preserve">Esse ninja, possui o título de ... O quarto </w:t>
      </w:r>
      <w:proofErr w:type="spellStart"/>
      <w:r w:rsidR="006F12FC"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, assim ele é conhecido}</w:t>
      </w:r>
    </w:p>
    <w:p w:rsidR="008B5CAC" w:rsidRDefault="008B5C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名</w:t>
      </w:r>
      <w:r>
        <w:rPr>
          <w:sz w:val="40"/>
          <w:szCs w:val="40"/>
        </w:rPr>
        <w:t xml:space="preserve"> = nome, nome dado, título</w:t>
      </w:r>
      <w:r w:rsidR="002D312A">
        <w:rPr>
          <w:sz w:val="40"/>
          <w:szCs w:val="40"/>
        </w:rPr>
        <w:t>, renome</w:t>
      </w:r>
      <w:r>
        <w:rPr>
          <w:sz w:val="40"/>
          <w:szCs w:val="40"/>
        </w:rPr>
        <w:t>.</w:t>
      </w:r>
    </w:p>
    <w:p w:rsidR="008B5CAC" w:rsidRDefault="00B714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申す</w:t>
      </w:r>
      <w:r>
        <w:rPr>
          <w:sz w:val="40"/>
          <w:szCs w:val="40"/>
        </w:rPr>
        <w:t xml:space="preserve"> = dizer, ser chamado</w:t>
      </w:r>
      <w:r w:rsidR="00427530">
        <w:rPr>
          <w:sz w:val="40"/>
          <w:szCs w:val="40"/>
        </w:rPr>
        <w:t>/conhecido como</w:t>
      </w:r>
      <w:r>
        <w:rPr>
          <w:sz w:val="40"/>
          <w:szCs w:val="40"/>
        </w:rPr>
        <w:t>. (Forma humilde)</w:t>
      </w:r>
    </w:p>
    <w:p w:rsidR="005676A2" w:rsidRPr="00AE44E4" w:rsidRDefault="00AE44E4">
      <w:pPr>
        <w:rPr>
          <w:b/>
          <w:color w:val="000000" w:themeColor="text1"/>
          <w:sz w:val="40"/>
          <w:szCs w:val="40"/>
        </w:rPr>
      </w:pPr>
      <w:r w:rsidRPr="00AE44E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9- </w:t>
      </w:r>
      <w:r w:rsidRPr="00AE44E4">
        <w:rPr>
          <w:b/>
          <w:color w:val="000000" w:themeColor="text1"/>
          <w:sz w:val="40"/>
          <w:szCs w:val="40"/>
          <w:highlight w:val="darkGray"/>
        </w:rPr>
        <w:t>こらナルト！</w:t>
      </w:r>
      <w:r w:rsidRPr="00AE44E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4E4" w:rsidRPr="00AE44E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AE44E4" w:rsidRPr="00AE44E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ちゅう</w:t>
      </w:r>
      <w:r w:rsidR="0044632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632C" w:rsidRPr="0044632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ばちあ</w:t>
            </w:r>
          </w:rt>
          <w:rubyBase>
            <w:r w:rsidR="0044632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罰当</w:t>
            </w:r>
          </w:rubyBase>
        </w:ruby>
      </w:r>
      <w:r w:rsidRPr="00AE44E4">
        <w:rPr>
          <w:b/>
          <w:color w:val="000000" w:themeColor="text1"/>
          <w:sz w:val="40"/>
          <w:szCs w:val="40"/>
          <w:highlight w:val="darkGray"/>
        </w:rPr>
        <w:t>たりなことをしたんだ！</w:t>
      </w:r>
      <w:r w:rsidR="009A1952">
        <w:rPr>
          <w:b/>
          <w:color w:val="000000" w:themeColor="text1"/>
          <w:sz w:val="40"/>
          <w:szCs w:val="40"/>
          <w:highlight w:val="darkGray"/>
        </w:rPr>
        <w:t>？</w:t>
      </w:r>
    </w:p>
    <w:p w:rsidR="00AE44E4" w:rsidRDefault="00224326">
      <w:pPr>
        <w:rPr>
          <w:sz w:val="40"/>
          <w:szCs w:val="40"/>
        </w:rPr>
      </w:pPr>
      <w:r>
        <w:rPr>
          <w:sz w:val="40"/>
          <w:szCs w:val="40"/>
        </w:rPr>
        <w:t>Ei Naruto! Por</w:t>
      </w:r>
      <w:r w:rsidR="005232E5">
        <w:rPr>
          <w:sz w:val="40"/>
          <w:szCs w:val="40"/>
        </w:rPr>
        <w:t xml:space="preserve"> que fez “</w:t>
      </w:r>
      <w:r w:rsidR="00ED35B6">
        <w:rPr>
          <w:sz w:val="40"/>
          <w:szCs w:val="40"/>
        </w:rPr>
        <w:t>aqueles</w:t>
      </w:r>
      <w:r w:rsidR="005232E5">
        <w:rPr>
          <w:sz w:val="40"/>
          <w:szCs w:val="40"/>
        </w:rPr>
        <w:t>”</w:t>
      </w:r>
      <w:r w:rsidR="00ED35B6">
        <w:rPr>
          <w:sz w:val="40"/>
          <w:szCs w:val="40"/>
        </w:rPr>
        <w:t xml:space="preserve"> rabiscos</w:t>
      </w:r>
      <w:r w:rsidR="005232E5">
        <w:rPr>
          <w:sz w:val="40"/>
          <w:szCs w:val="40"/>
        </w:rPr>
        <w:t xml:space="preserve"> desagradáveis!?</w:t>
      </w:r>
    </w:p>
    <w:p w:rsidR="00AE44E4" w:rsidRDefault="00AE44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ei! [</w:t>
      </w:r>
      <w:r w:rsidRPr="00AE44E4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D2137C" w:rsidRDefault="00D2137C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137C" w:rsidRPr="00D2137C">
              <w:rPr>
                <w:rFonts w:ascii="MS Mincho" w:eastAsia="MS Mincho" w:hAnsi="MS Mincho" w:hint="eastAsia"/>
                <w:sz w:val="20"/>
                <w:szCs w:val="40"/>
              </w:rPr>
              <w:t>ちゅう</w:t>
            </w:r>
          </w:rt>
          <w:rubyBase>
            <w:r w:rsidR="00D2137C">
              <w:rPr>
                <w:rFonts w:hint="eastAsia"/>
                <w:sz w:val="40"/>
                <w:szCs w:val="40"/>
              </w:rPr>
              <w:t>注</w:t>
            </w:r>
          </w:rubyBase>
        </w:ruby>
      </w:r>
      <w:r>
        <w:rPr>
          <w:rFonts w:hint="eastAsia"/>
          <w:sz w:val="40"/>
          <w:szCs w:val="40"/>
        </w:rPr>
        <w:t xml:space="preserve"> = anotaç</w:t>
      </w:r>
      <w:r>
        <w:rPr>
          <w:sz w:val="40"/>
          <w:szCs w:val="40"/>
        </w:rPr>
        <w:t>ões, rabiscos.</w:t>
      </w:r>
    </w:p>
    <w:p w:rsidR="00AE44E4" w:rsidRDefault="004463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罰当たり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ばち・あ・たり</w:t>
      </w:r>
      <w:r>
        <w:rPr>
          <w:sz w:val="40"/>
          <w:szCs w:val="40"/>
        </w:rPr>
        <w:t xml:space="preserve">) = </w:t>
      </w:r>
      <w:r w:rsidR="00097814">
        <w:rPr>
          <w:sz w:val="40"/>
          <w:szCs w:val="40"/>
        </w:rPr>
        <w:t>maldito, amaldiçoado</w:t>
      </w:r>
      <w:r w:rsidR="009A0E9E">
        <w:rPr>
          <w:sz w:val="40"/>
          <w:szCs w:val="40"/>
        </w:rPr>
        <w:t>, desagradável</w:t>
      </w:r>
      <w:r w:rsidR="000F54DE">
        <w:rPr>
          <w:sz w:val="40"/>
          <w:szCs w:val="40"/>
        </w:rPr>
        <w:t>, detestável</w:t>
      </w:r>
      <w:r w:rsidR="00097814">
        <w:rPr>
          <w:sz w:val="40"/>
          <w:szCs w:val="40"/>
        </w:rPr>
        <w:t>.</w:t>
      </w:r>
      <w:r w:rsidR="00DA17AF">
        <w:rPr>
          <w:sz w:val="40"/>
          <w:szCs w:val="40"/>
        </w:rPr>
        <w:t xml:space="preserve"> [</w:t>
      </w:r>
      <w:r w:rsidR="00DA17AF" w:rsidRPr="0038072F">
        <w:rPr>
          <w:color w:val="806000" w:themeColor="accent4" w:themeShade="80"/>
          <w:sz w:val="40"/>
          <w:szCs w:val="40"/>
        </w:rPr>
        <w:t>Adjetivo –NA</w:t>
      </w:r>
      <w:r w:rsidR="00DA17AF">
        <w:rPr>
          <w:sz w:val="40"/>
          <w:szCs w:val="40"/>
        </w:rPr>
        <w:t xml:space="preserve">] </w:t>
      </w:r>
    </w:p>
    <w:p w:rsidR="0094064D" w:rsidRDefault="0094064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 w:rsidR="007005BD">
        <w:rPr>
          <w:sz w:val="40"/>
          <w:szCs w:val="40"/>
        </w:rPr>
        <w:t xml:space="preserve"> = coisa, eventualidade, ocorrido</w:t>
      </w:r>
      <w:r>
        <w:rPr>
          <w:sz w:val="40"/>
          <w:szCs w:val="40"/>
        </w:rPr>
        <w:t>...</w:t>
      </w:r>
    </w:p>
    <w:p w:rsidR="00097814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fazer.</w:t>
      </w:r>
    </w:p>
    <w:p w:rsidR="00CA2F5B" w:rsidRDefault="00CA2F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CA2F5B" w:rsidRDefault="00CA2F5B">
      <w:pPr>
        <w:rPr>
          <w:sz w:val="40"/>
          <w:szCs w:val="40"/>
        </w:rPr>
      </w:pPr>
      <w:r w:rsidRPr="00AA6E72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interpretativo. </w:t>
      </w:r>
      <w:r w:rsidR="00AA6E72" w:rsidRPr="00AA6E72">
        <w:rPr>
          <w:sz w:val="40"/>
          <w:szCs w:val="40"/>
          <w:highlight w:val="green"/>
        </w:rPr>
        <w:t>[Capítulo 3.11]</w:t>
      </w:r>
    </w:p>
    <w:p w:rsidR="00AA6E72" w:rsidRPr="00231690" w:rsidRDefault="00231690" w:rsidP="00231690">
      <w:pPr>
        <w:rPr>
          <w:b/>
          <w:color w:val="000000" w:themeColor="text1"/>
          <w:sz w:val="40"/>
          <w:szCs w:val="40"/>
        </w:rPr>
      </w:pPr>
      <w:r w:rsidRPr="0023169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という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690" w:rsidRPr="0023169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ぜったいゆる</w:t>
            </w:r>
          </w:rt>
          <w:rubyBase>
            <w:r w:rsidR="0023169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絶対許</w:t>
            </w:r>
          </w:rubyBase>
        </w:ruby>
      </w:r>
      <w:r w:rsidRPr="00231690">
        <w:rPr>
          <w:b/>
          <w:color w:val="000000" w:themeColor="text1"/>
          <w:sz w:val="40"/>
          <w:szCs w:val="40"/>
          <w:highlight w:val="darkGray"/>
        </w:rPr>
        <w:t>さんぞ！</w:t>
      </w:r>
    </w:p>
    <w:p w:rsidR="00400B82" w:rsidRDefault="00C07B2B" w:rsidP="00231690">
      <w:pPr>
        <w:rPr>
          <w:sz w:val="40"/>
          <w:szCs w:val="40"/>
        </w:rPr>
      </w:pPr>
      <w:r>
        <w:rPr>
          <w:sz w:val="40"/>
          <w:szCs w:val="40"/>
        </w:rPr>
        <w:t>Hoje mesmo não permitirei “isso” de forma alguma!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今日という今日</w:t>
      </w:r>
      <w:r>
        <w:rPr>
          <w:sz w:val="40"/>
          <w:szCs w:val="40"/>
        </w:rPr>
        <w:t xml:space="preserve"> = hoje mesmo.</w:t>
      </w:r>
    </w:p>
    <w:p w:rsidR="00231690" w:rsidRDefault="00231690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絶対</w:t>
      </w:r>
      <w:r>
        <w:rPr>
          <w:sz w:val="40"/>
          <w:szCs w:val="40"/>
        </w:rPr>
        <w:t xml:space="preserve"> = definitivamente, absolutamente, certamente</w:t>
      </w:r>
      <w:r w:rsidR="00E77695">
        <w:rPr>
          <w:sz w:val="40"/>
          <w:szCs w:val="40"/>
        </w:rPr>
        <w:t>, de forma alguma (quando utilizado em frases negativas)</w:t>
      </w:r>
      <w:r>
        <w:rPr>
          <w:sz w:val="40"/>
          <w:szCs w:val="40"/>
        </w:rPr>
        <w:t>.</w:t>
      </w:r>
    </w:p>
    <w:p w:rsidR="00231690" w:rsidRDefault="006949EA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 = permitir, deixar, consentir, aprovar.</w:t>
      </w:r>
    </w:p>
    <w:p w:rsidR="006949EA" w:rsidRDefault="0057706E" w:rsidP="00231690">
      <w:pPr>
        <w:rPr>
          <w:sz w:val="40"/>
          <w:szCs w:val="40"/>
        </w:rPr>
      </w:pPr>
      <w:r w:rsidRPr="0057706E">
        <w:rPr>
          <w:rFonts w:hint="eastAsia"/>
          <w:color w:val="806000" w:themeColor="accent4" w:themeShade="80"/>
          <w:sz w:val="40"/>
          <w:szCs w:val="40"/>
        </w:rPr>
        <w:t>許さん</w:t>
      </w:r>
      <w:r w:rsidRPr="0057706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negativa informal de </w:t>
      </w:r>
      <w:r>
        <w:rPr>
          <w:rFonts w:hint="eastAsia"/>
          <w:sz w:val="40"/>
          <w:szCs w:val="40"/>
        </w:rPr>
        <w:t>許す</w:t>
      </w:r>
      <w:r>
        <w:rPr>
          <w:sz w:val="40"/>
          <w:szCs w:val="40"/>
        </w:rPr>
        <w:t xml:space="preserve">. </w:t>
      </w:r>
      <w:r w:rsidRPr="0057706E">
        <w:rPr>
          <w:sz w:val="40"/>
          <w:szCs w:val="40"/>
          <w:highlight w:val="green"/>
        </w:rPr>
        <w:t>[Capítulo 5.10]</w:t>
      </w:r>
    </w:p>
    <w:p w:rsidR="0057706E" w:rsidRPr="001F0C87" w:rsidRDefault="001F0C87" w:rsidP="00231690">
      <w:pPr>
        <w:rPr>
          <w:b/>
          <w:color w:val="000000" w:themeColor="text1"/>
          <w:sz w:val="40"/>
          <w:szCs w:val="40"/>
        </w:rPr>
      </w:pPr>
      <w:r w:rsidRPr="001F0C8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11- </w:t>
      </w:r>
      <w:r w:rsidRPr="001F0C87">
        <w:rPr>
          <w:b/>
          <w:color w:val="000000" w:themeColor="text1"/>
          <w:sz w:val="40"/>
          <w:szCs w:val="40"/>
          <w:highlight w:val="darkGray"/>
        </w:rPr>
        <w:t>（ナルト）お前らさ・・・お前らさ、あんなマネできねえだろ</w:t>
      </w:r>
      <w:r w:rsidR="00713723">
        <w:rPr>
          <w:b/>
          <w:color w:val="000000" w:themeColor="text1"/>
          <w:sz w:val="40"/>
          <w:szCs w:val="40"/>
          <w:highlight w:val="darkGray"/>
        </w:rPr>
        <w:t>う</w:t>
      </w:r>
      <w:r w:rsidRPr="001F0C87">
        <w:rPr>
          <w:b/>
          <w:color w:val="000000" w:themeColor="text1"/>
          <w:sz w:val="40"/>
          <w:szCs w:val="40"/>
        </w:rPr>
        <w:t xml:space="preserve">　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 xml:space="preserve">Vocês... Vocês, </w:t>
      </w:r>
      <w:r w:rsidR="00713723">
        <w:rPr>
          <w:rFonts w:hint="eastAsia"/>
          <w:sz w:val="40"/>
          <w:szCs w:val="40"/>
        </w:rPr>
        <w:t>certamente n</w:t>
      </w:r>
      <w:r w:rsidR="00713723">
        <w:rPr>
          <w:sz w:val="40"/>
          <w:szCs w:val="40"/>
        </w:rPr>
        <w:t>ão são capazes de fazer a</w:t>
      </w:r>
      <w:r w:rsidR="004111C0">
        <w:rPr>
          <w:sz w:val="40"/>
          <w:szCs w:val="40"/>
        </w:rPr>
        <w:t>quele mesmo tipo de</w:t>
      </w:r>
      <w:r w:rsidR="00713723">
        <w:rPr>
          <w:sz w:val="40"/>
          <w:szCs w:val="40"/>
        </w:rPr>
        <w:t xml:space="preserve"> coisa</w:t>
      </w:r>
      <w:r w:rsidR="004111C0">
        <w:rPr>
          <w:sz w:val="40"/>
          <w:szCs w:val="40"/>
        </w:rPr>
        <w:t>.</w:t>
      </w:r>
    </w:p>
    <w:p w:rsidR="001F0C87" w:rsidRDefault="001F0C87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お前ら</w:t>
      </w:r>
      <w:r>
        <w:rPr>
          <w:sz w:val="40"/>
          <w:szCs w:val="40"/>
        </w:rPr>
        <w:t xml:space="preserve"> = vocês.</w:t>
      </w:r>
    </w:p>
    <w:p w:rsidR="001F0C87" w:rsidRDefault="001F0C87" w:rsidP="00231690">
      <w:pPr>
        <w:rPr>
          <w:sz w:val="40"/>
          <w:szCs w:val="40"/>
        </w:rPr>
      </w:pPr>
      <w:r>
        <w:rPr>
          <w:sz w:val="40"/>
          <w:szCs w:val="40"/>
        </w:rPr>
        <w:t>あんな</w:t>
      </w:r>
      <w:r>
        <w:rPr>
          <w:rFonts w:hint="eastAsia"/>
          <w:sz w:val="40"/>
          <w:szCs w:val="40"/>
        </w:rPr>
        <w:t xml:space="preserve"> = aquele tipo de.</w:t>
      </w:r>
    </w:p>
    <w:p w:rsidR="00514E11" w:rsidRDefault="00514E11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マネ</w:t>
      </w:r>
      <w:r>
        <w:rPr>
          <w:sz w:val="40"/>
          <w:szCs w:val="40"/>
        </w:rPr>
        <w:t xml:space="preserve"> = imitação, cópia.</w:t>
      </w:r>
      <w:r w:rsidR="001C2102">
        <w:rPr>
          <w:sz w:val="40"/>
          <w:szCs w:val="40"/>
        </w:rPr>
        <w:t xml:space="preserve"> [</w:t>
      </w:r>
      <w:r w:rsidR="001C2102" w:rsidRPr="001C2102">
        <w:rPr>
          <w:color w:val="806000" w:themeColor="accent4" w:themeShade="80"/>
          <w:sz w:val="40"/>
          <w:szCs w:val="40"/>
        </w:rPr>
        <w:t xml:space="preserve">Verbo </w:t>
      </w:r>
      <w:r w:rsidR="001C2102" w:rsidRPr="001C2102">
        <w:rPr>
          <w:rFonts w:hint="eastAsia"/>
          <w:color w:val="806000" w:themeColor="accent4" w:themeShade="80"/>
          <w:sz w:val="40"/>
          <w:szCs w:val="40"/>
        </w:rPr>
        <w:t>する</w:t>
      </w:r>
      <w:r w:rsidR="001C2102">
        <w:rPr>
          <w:sz w:val="40"/>
          <w:szCs w:val="40"/>
        </w:rPr>
        <w:t>]</w:t>
      </w:r>
    </w:p>
    <w:p w:rsidR="001F0C87" w:rsidRDefault="001C2102" w:rsidP="002316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真似する</w:t>
      </w:r>
      <w:r>
        <w:rPr>
          <w:sz w:val="40"/>
          <w:szCs w:val="40"/>
        </w:rPr>
        <w:t xml:space="preserve"> = imitar, copiar, fazer o mesmo.</w:t>
      </w:r>
    </w:p>
    <w:p w:rsidR="001C2102" w:rsidRDefault="00FC226A" w:rsidP="00231690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26A" w:rsidRPr="00FC226A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FC226A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で・き・る</w:t>
      </w:r>
      <w:r>
        <w:rPr>
          <w:sz w:val="40"/>
          <w:szCs w:val="40"/>
        </w:rPr>
        <w:t>) = ser capaz de fazer.</w:t>
      </w:r>
      <w:ins w:id="2" w:author="Vinicius Gabriel" w:date="2020-11-08T16:11:00Z">
        <w:r w:rsidR="00EF4FB0">
          <w:rPr>
            <w:sz w:val="40"/>
            <w:szCs w:val="40"/>
          </w:rPr>
          <w:t xml:space="preserve"> </w:t>
        </w:r>
      </w:ins>
      <w:r w:rsidR="00EF4FB0" w:rsidRPr="00712C91">
        <w:rPr>
          <w:sz w:val="40"/>
          <w:szCs w:val="40"/>
        </w:rPr>
        <w:t xml:space="preserve">É a forma potencial de </w:t>
      </w:r>
      <w:r w:rsidR="00EF4FB0" w:rsidRPr="00712C91">
        <w:rPr>
          <w:rFonts w:hint="eastAsia"/>
          <w:sz w:val="40"/>
          <w:szCs w:val="40"/>
        </w:rPr>
        <w:t>する</w:t>
      </w:r>
      <w:r w:rsidR="00EF4FB0" w:rsidRPr="00712C91">
        <w:rPr>
          <w:sz w:val="40"/>
          <w:szCs w:val="40"/>
        </w:rPr>
        <w:t>.</w:t>
      </w:r>
      <w:r w:rsidR="00EF4FB0">
        <w:rPr>
          <w:sz w:val="40"/>
          <w:szCs w:val="40"/>
        </w:rPr>
        <w:t xml:space="preserve"> </w:t>
      </w:r>
      <w:r w:rsidR="003D476E" w:rsidRPr="00712C91">
        <w:rPr>
          <w:sz w:val="40"/>
          <w:szCs w:val="40"/>
        </w:rPr>
        <w:t>[Capítulo 4.6]</w:t>
      </w:r>
    </w:p>
    <w:p w:rsidR="003D476E" w:rsidRDefault="00FC226A" w:rsidP="00231690">
      <w:pPr>
        <w:rPr>
          <w:ins w:id="3" w:author="Vinicius Gabriel" w:date="2020-11-08T16:14:00Z"/>
          <w:sz w:val="40"/>
          <w:szCs w:val="40"/>
        </w:rPr>
      </w:pPr>
      <w:r w:rsidRPr="00FC226A">
        <w:rPr>
          <w:color w:val="806000" w:themeColor="accent4" w:themeShade="80"/>
          <w:sz w:val="40"/>
          <w:szCs w:val="40"/>
        </w:rPr>
        <w:t>できねえ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forma coloquial de </w:t>
      </w:r>
      <w:r>
        <w:rPr>
          <w:rFonts w:hint="eastAsia"/>
          <w:sz w:val="40"/>
          <w:szCs w:val="40"/>
        </w:rPr>
        <w:t>出来ない</w:t>
      </w:r>
      <w:r>
        <w:rPr>
          <w:sz w:val="40"/>
          <w:szCs w:val="40"/>
        </w:rPr>
        <w:t xml:space="preserve">, que é a forma negativa de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</w:t>
      </w:r>
    </w:p>
    <w:p w:rsidR="00DC3527" w:rsidRDefault="00DC3527" w:rsidP="00231690">
      <w:pPr>
        <w:rPr>
          <w:sz w:val="40"/>
          <w:szCs w:val="40"/>
        </w:rPr>
      </w:pPr>
      <w:r w:rsidRPr="00E753B4">
        <w:rPr>
          <w:rFonts w:hint="eastAsia"/>
          <w:color w:val="806000" w:themeColor="accent4" w:themeShade="80"/>
          <w:sz w:val="40"/>
          <w:szCs w:val="40"/>
        </w:rPr>
        <w:t>だろう</w:t>
      </w:r>
      <w:r>
        <w:rPr>
          <w:sz w:val="40"/>
          <w:szCs w:val="40"/>
        </w:rPr>
        <w:t xml:space="preserve"> = </w:t>
      </w:r>
      <w:r w:rsidR="00713723">
        <w:rPr>
          <w:sz w:val="40"/>
          <w:szCs w:val="40"/>
        </w:rPr>
        <w:t>e</w:t>
      </w:r>
      <w:r w:rsidR="0000634D">
        <w:rPr>
          <w:sz w:val="40"/>
          <w:szCs w:val="40"/>
        </w:rPr>
        <w:t>x</w:t>
      </w:r>
      <w:r w:rsidR="00713723">
        <w:rPr>
          <w:sz w:val="40"/>
          <w:szCs w:val="40"/>
        </w:rPr>
        <w:t xml:space="preserve">pressa uma grande quantia de certeza. </w:t>
      </w:r>
      <w:r w:rsidR="00713723" w:rsidRPr="00E753B4">
        <w:rPr>
          <w:sz w:val="40"/>
          <w:szCs w:val="40"/>
          <w:highlight w:val="green"/>
        </w:rPr>
        <w:t>[Capítulo 5.5]</w:t>
      </w:r>
    </w:p>
    <w:p w:rsidR="00713723" w:rsidRDefault="00713723" w:rsidP="00231690">
      <w:pPr>
        <w:rPr>
          <w:sz w:val="40"/>
          <w:szCs w:val="40"/>
        </w:rPr>
      </w:pPr>
    </w:p>
    <w:p w:rsidR="003D476E" w:rsidRPr="0057706E" w:rsidRDefault="003D476E" w:rsidP="00231690">
      <w:pPr>
        <w:rPr>
          <w:sz w:val="40"/>
          <w:szCs w:val="40"/>
        </w:rPr>
      </w:pPr>
    </w:p>
    <w:sectPr w:rsidR="003D476E" w:rsidRPr="0057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Gabriel">
    <w15:presenceInfo w15:providerId="None" w15:userId="Vinicius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D2"/>
    <w:rsid w:val="0000634D"/>
    <w:rsid w:val="000348A3"/>
    <w:rsid w:val="00044326"/>
    <w:rsid w:val="000453F2"/>
    <w:rsid w:val="000549E6"/>
    <w:rsid w:val="00081522"/>
    <w:rsid w:val="00097814"/>
    <w:rsid w:val="000B509A"/>
    <w:rsid w:val="000C141F"/>
    <w:rsid w:val="000F54DE"/>
    <w:rsid w:val="000F7DF5"/>
    <w:rsid w:val="00185241"/>
    <w:rsid w:val="001B1974"/>
    <w:rsid w:val="001B46D5"/>
    <w:rsid w:val="001C2102"/>
    <w:rsid w:val="001D725C"/>
    <w:rsid w:val="001F0C87"/>
    <w:rsid w:val="00213569"/>
    <w:rsid w:val="00224326"/>
    <w:rsid w:val="00231690"/>
    <w:rsid w:val="00256FD2"/>
    <w:rsid w:val="002A1820"/>
    <w:rsid w:val="002D1B7F"/>
    <w:rsid w:val="002D312A"/>
    <w:rsid w:val="002D570F"/>
    <w:rsid w:val="002F03C9"/>
    <w:rsid w:val="002F269D"/>
    <w:rsid w:val="002F7C56"/>
    <w:rsid w:val="0030537B"/>
    <w:rsid w:val="0033470A"/>
    <w:rsid w:val="00344C77"/>
    <w:rsid w:val="0037443D"/>
    <w:rsid w:val="0038072F"/>
    <w:rsid w:val="00385F4E"/>
    <w:rsid w:val="00386B1B"/>
    <w:rsid w:val="00387460"/>
    <w:rsid w:val="003C1E76"/>
    <w:rsid w:val="003D476E"/>
    <w:rsid w:val="00400B82"/>
    <w:rsid w:val="0040244E"/>
    <w:rsid w:val="004064E9"/>
    <w:rsid w:val="004111C0"/>
    <w:rsid w:val="00416754"/>
    <w:rsid w:val="00427530"/>
    <w:rsid w:val="0044632C"/>
    <w:rsid w:val="00474C5A"/>
    <w:rsid w:val="004919C9"/>
    <w:rsid w:val="00497043"/>
    <w:rsid w:val="004A02BB"/>
    <w:rsid w:val="004A5285"/>
    <w:rsid w:val="004A5B38"/>
    <w:rsid w:val="004C36BC"/>
    <w:rsid w:val="00514E11"/>
    <w:rsid w:val="005232E5"/>
    <w:rsid w:val="005676A2"/>
    <w:rsid w:val="0057706E"/>
    <w:rsid w:val="00594E35"/>
    <w:rsid w:val="005B38F3"/>
    <w:rsid w:val="005B51E0"/>
    <w:rsid w:val="005C61D9"/>
    <w:rsid w:val="005D5EE1"/>
    <w:rsid w:val="006362CD"/>
    <w:rsid w:val="00673B03"/>
    <w:rsid w:val="006949EA"/>
    <w:rsid w:val="006B4464"/>
    <w:rsid w:val="006B5335"/>
    <w:rsid w:val="006D58BD"/>
    <w:rsid w:val="006F12FC"/>
    <w:rsid w:val="007005BD"/>
    <w:rsid w:val="00702BB6"/>
    <w:rsid w:val="007124D5"/>
    <w:rsid w:val="00712C91"/>
    <w:rsid w:val="00713723"/>
    <w:rsid w:val="007764BD"/>
    <w:rsid w:val="0077703C"/>
    <w:rsid w:val="00795211"/>
    <w:rsid w:val="007B373A"/>
    <w:rsid w:val="007F4366"/>
    <w:rsid w:val="00875333"/>
    <w:rsid w:val="008A32AE"/>
    <w:rsid w:val="008B5CAC"/>
    <w:rsid w:val="008D6928"/>
    <w:rsid w:val="0092703D"/>
    <w:rsid w:val="0093670A"/>
    <w:rsid w:val="0094064D"/>
    <w:rsid w:val="00945920"/>
    <w:rsid w:val="009A0E9E"/>
    <w:rsid w:val="009A1952"/>
    <w:rsid w:val="00A045CB"/>
    <w:rsid w:val="00A1072C"/>
    <w:rsid w:val="00A37CD1"/>
    <w:rsid w:val="00A8473B"/>
    <w:rsid w:val="00AA6E72"/>
    <w:rsid w:val="00AA74F6"/>
    <w:rsid w:val="00AE44E4"/>
    <w:rsid w:val="00B16A2A"/>
    <w:rsid w:val="00B71401"/>
    <w:rsid w:val="00B96973"/>
    <w:rsid w:val="00BA23A2"/>
    <w:rsid w:val="00BE6E85"/>
    <w:rsid w:val="00C07B2B"/>
    <w:rsid w:val="00C30324"/>
    <w:rsid w:val="00C82583"/>
    <w:rsid w:val="00CA2F5B"/>
    <w:rsid w:val="00CB68A8"/>
    <w:rsid w:val="00D2137C"/>
    <w:rsid w:val="00D3201B"/>
    <w:rsid w:val="00D45DC1"/>
    <w:rsid w:val="00D54DE0"/>
    <w:rsid w:val="00D7546F"/>
    <w:rsid w:val="00D87B9B"/>
    <w:rsid w:val="00DA17AF"/>
    <w:rsid w:val="00DA7B3B"/>
    <w:rsid w:val="00DC3527"/>
    <w:rsid w:val="00E55F78"/>
    <w:rsid w:val="00E67BED"/>
    <w:rsid w:val="00E753B4"/>
    <w:rsid w:val="00E77695"/>
    <w:rsid w:val="00E87670"/>
    <w:rsid w:val="00E91082"/>
    <w:rsid w:val="00EA1278"/>
    <w:rsid w:val="00ED35B6"/>
    <w:rsid w:val="00ED5613"/>
    <w:rsid w:val="00ED7413"/>
    <w:rsid w:val="00EF4FB0"/>
    <w:rsid w:val="00F07B8A"/>
    <w:rsid w:val="00F124AC"/>
    <w:rsid w:val="00F822C5"/>
    <w:rsid w:val="00F902BC"/>
    <w:rsid w:val="00FA5C6D"/>
    <w:rsid w:val="00FC226A"/>
    <w:rsid w:val="00FC3313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8BBEE-FC56-4ECE-B65C-9C92627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130</cp:revision>
  <cp:lastPrinted>2020-11-27T00:21:00Z</cp:lastPrinted>
  <dcterms:created xsi:type="dcterms:W3CDTF">2020-11-07T17:23:00Z</dcterms:created>
  <dcterms:modified xsi:type="dcterms:W3CDTF">2020-11-27T00:21:00Z</dcterms:modified>
</cp:coreProperties>
</file>